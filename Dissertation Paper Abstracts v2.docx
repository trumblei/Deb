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C68D3" w14:textId="77777777" w:rsidR="00DF4036" w:rsidRDefault="009526EE">
      <w:r>
        <w:t>Dissertation Paper Abstracts</w:t>
      </w:r>
    </w:p>
    <w:p w14:paraId="32BE2751" w14:textId="77777777" w:rsidR="009526EE" w:rsidRDefault="009526EE">
      <w:r>
        <w:t>Ilana Trumble</w:t>
      </w:r>
    </w:p>
    <w:p w14:paraId="43F71EE6" w14:textId="77777777" w:rsidR="009526EE" w:rsidRDefault="009526EE">
      <w:r>
        <w:t>May 21, 2019</w:t>
      </w:r>
    </w:p>
    <w:p w14:paraId="66631D69" w14:textId="77777777" w:rsidR="009664D0" w:rsidRDefault="009664D0"/>
    <w:p w14:paraId="0CBC4277" w14:textId="3FE5A594" w:rsidR="009526EE" w:rsidRPr="00746382" w:rsidRDefault="006D2970">
      <w:pPr>
        <w:rPr>
          <w:b/>
        </w:rPr>
      </w:pPr>
      <w:r>
        <w:rPr>
          <w:b/>
        </w:rPr>
        <w:t>Paper 1</w:t>
      </w:r>
      <w:r w:rsidR="009526EE" w:rsidRPr="00746382">
        <w:rPr>
          <w:b/>
        </w:rPr>
        <w:t>:</w:t>
      </w:r>
      <w:r w:rsidR="00746382">
        <w:rPr>
          <w:b/>
        </w:rPr>
        <w:t xml:space="preserve"> </w:t>
      </w:r>
      <w:r w:rsidR="009526EE">
        <w:t>Quasilexicographic method</w:t>
      </w:r>
    </w:p>
    <w:p w14:paraId="4D53673C" w14:textId="77777777" w:rsidR="00FC2CF8" w:rsidRDefault="00FC2CF8"/>
    <w:p w14:paraId="13AC52C0" w14:textId="2FB78369" w:rsidR="00FC2CF8" w:rsidRDefault="00746382">
      <w:pPr>
        <w:rPr>
          <w:rFonts w:eastAsiaTheme="minorEastAsia"/>
        </w:rPr>
      </w:pPr>
      <w:r>
        <w:t xml:space="preserve">Title: </w:t>
      </w:r>
      <w:r w:rsidR="00FC2CF8">
        <w:t xml:space="preserve">Unbiased, consistent estimation and size </w:t>
      </w:r>
      <m:oMath>
        <m:r>
          <w:rPr>
            <w:rFonts w:ascii="Cambria Math" w:hAnsi="Cambria Math"/>
          </w:rPr>
          <m:t>α</m:t>
        </m:r>
      </m:oMath>
      <w:r w:rsidR="00FC2CF8">
        <w:rPr>
          <w:rFonts w:eastAsiaTheme="minorEastAsia"/>
        </w:rPr>
        <w:t xml:space="preserve"> inference for longitudinal and multilevel models with missing data</w:t>
      </w:r>
    </w:p>
    <w:p w14:paraId="7DDF90C6" w14:textId="77777777" w:rsidR="00304F16" w:rsidRDefault="00304F16">
      <w:pPr>
        <w:rPr>
          <w:rFonts w:eastAsiaTheme="minorEastAsia"/>
        </w:rPr>
      </w:pPr>
    </w:p>
    <w:p w14:paraId="04C1F372" w14:textId="026071C0" w:rsidR="00304F16" w:rsidRDefault="00304F16">
      <w:pPr>
        <w:rPr>
          <w:rFonts w:eastAsiaTheme="minorEastAsia"/>
        </w:rPr>
      </w:pPr>
      <w:r>
        <w:rPr>
          <w:rFonts w:eastAsiaTheme="minorEastAsia"/>
        </w:rPr>
        <w:t xml:space="preserve">Longitudinal and multilevel </w:t>
      </w:r>
      <w:r w:rsidR="009664D0">
        <w:rPr>
          <w:rFonts w:eastAsiaTheme="minorEastAsia"/>
        </w:rPr>
        <w:t xml:space="preserve">studies are frequently subject to missing data. </w:t>
      </w:r>
      <w:r w:rsidR="00332769">
        <w:rPr>
          <w:rFonts w:eastAsiaTheme="minorEastAsia"/>
        </w:rPr>
        <w:t>Current approaches, such as mixed models and generalized estimating equations</w:t>
      </w:r>
      <w:r w:rsidR="00FA75EC">
        <w:rPr>
          <w:rFonts w:eastAsiaTheme="minorEastAsia"/>
        </w:rPr>
        <w:t xml:space="preserve"> (GEE)</w:t>
      </w:r>
      <w:r w:rsidR="00332769">
        <w:rPr>
          <w:rFonts w:eastAsiaTheme="minorEastAsia"/>
        </w:rPr>
        <w:t xml:space="preserve">, are known to have convergence problems and inflated type I error rates when applied to typical longitudinal or multilevel data and unstructured covariance matrices. In this paper, we provide a novel method for analyzing </w:t>
      </w:r>
      <w:r w:rsidR="00FA75EC">
        <w:rPr>
          <w:rFonts w:eastAsiaTheme="minorEastAsia"/>
        </w:rPr>
        <w:t>such</w:t>
      </w:r>
      <w:r w:rsidR="00332769">
        <w:rPr>
          <w:rFonts w:eastAsiaTheme="minorEastAsia"/>
        </w:rPr>
        <w:t xml:space="preserve"> data without these limitations. We name this the </w:t>
      </w:r>
      <w:r w:rsidR="00332769">
        <w:rPr>
          <w:rFonts w:eastAsiaTheme="minorEastAsia"/>
          <w:i/>
        </w:rPr>
        <w:t xml:space="preserve">quasilexicographic </w:t>
      </w:r>
      <w:r w:rsidR="00332769">
        <w:rPr>
          <w:rFonts w:eastAsiaTheme="minorEastAsia"/>
        </w:rPr>
        <w:t xml:space="preserve">method. </w:t>
      </w:r>
      <w:r w:rsidR="001B0C9A">
        <w:rPr>
          <w:rFonts w:eastAsiaTheme="minorEastAsia"/>
        </w:rPr>
        <w:t xml:space="preserve">The quasilexicographic method can be applied to data with missingness and mistimed </w:t>
      </w:r>
      <w:r w:rsidR="006D2970">
        <w:rPr>
          <w:rFonts w:eastAsiaTheme="minorEastAsia"/>
        </w:rPr>
        <w:t>outcomes</w:t>
      </w:r>
      <w:r w:rsidR="001B0C9A">
        <w:rPr>
          <w:rFonts w:eastAsiaTheme="minorEastAsia"/>
        </w:rPr>
        <w:t xml:space="preserve"> without inflation of type I error rates. </w:t>
      </w:r>
      <w:ins w:id="0" w:author="Ilana Trumble" w:date="2019-05-31T10:11:00Z">
        <w:r w:rsidR="008E6B0E">
          <w:rPr>
            <w:rFonts w:eastAsiaTheme="minorEastAsia"/>
          </w:rPr>
          <w:t xml:space="preserve">We define </w:t>
        </w:r>
      </w:ins>
      <w:ins w:id="1" w:author="Ilana Trumble" w:date="2019-05-31T10:12:00Z">
        <w:r w:rsidR="008E6B0E">
          <w:rPr>
            <w:rFonts w:eastAsiaTheme="minorEastAsia"/>
          </w:rPr>
          <w:t xml:space="preserve">quasilexicographic model </w:t>
        </w:r>
      </w:ins>
      <w:ins w:id="2" w:author="Ilana Trumble" w:date="2019-05-31T10:11:00Z">
        <w:r w:rsidR="008E6B0E">
          <w:rPr>
            <w:rFonts w:eastAsiaTheme="minorEastAsia"/>
          </w:rPr>
          <w:t>parameter estimates and</w:t>
        </w:r>
      </w:ins>
      <w:r w:rsidR="001B0C9A">
        <w:rPr>
          <w:rFonts w:eastAsiaTheme="minorEastAsia"/>
        </w:rPr>
        <w:t xml:space="preserve"> present derivations </w:t>
      </w:r>
      <w:ins w:id="3" w:author="Ilana Trumble" w:date="2019-05-31T10:12:00Z">
        <w:r w:rsidR="008E6B0E">
          <w:rPr>
            <w:rFonts w:eastAsiaTheme="minorEastAsia"/>
          </w:rPr>
          <w:t>for</w:t>
        </w:r>
      </w:ins>
      <w:r w:rsidR="001B0C9A">
        <w:rPr>
          <w:rFonts w:eastAsiaTheme="minorEastAsia"/>
        </w:rPr>
        <w:t xml:space="preserve"> their distributions for continuous outcomes and non-missing predictors. </w:t>
      </w:r>
      <w:ins w:id="4" w:author="Ilana Trumble" w:date="2019-05-31T10:13:00Z">
        <w:r w:rsidR="008E6B0E">
          <w:rPr>
            <w:rFonts w:eastAsiaTheme="minorEastAsia"/>
          </w:rPr>
          <w:t xml:space="preserve">We show that these parameter estimates are </w:t>
        </w:r>
      </w:ins>
      <w:ins w:id="5" w:author="Ilana Trumble" w:date="2019-05-31T10:14:00Z">
        <w:r w:rsidR="008E6B0E">
          <w:rPr>
            <w:rFonts w:eastAsiaTheme="minorEastAsia"/>
          </w:rPr>
          <w:t>unbiased and asymptotically efficient. Additionally, we</w:t>
        </w:r>
      </w:ins>
      <w:ins w:id="6" w:author="Ilana Trumble" w:date="2019-05-31T10:12:00Z">
        <w:r w:rsidR="008E6B0E">
          <w:rPr>
            <w:rFonts w:eastAsiaTheme="minorEastAsia"/>
          </w:rPr>
          <w:t xml:space="preserve"> present a test statistic </w:t>
        </w:r>
      </w:ins>
      <w:ins w:id="7" w:author="Ilana Trumble" w:date="2019-05-31T10:14:00Z">
        <w:r w:rsidR="008E6B0E">
          <w:rPr>
            <w:rFonts w:eastAsiaTheme="minorEastAsia"/>
          </w:rPr>
          <w:t>for testing the</w:t>
        </w:r>
      </w:ins>
      <w:ins w:id="8" w:author="Ilana Trumble" w:date="2019-05-31T10:12:00Z">
        <w:r w:rsidR="008E6B0E">
          <w:rPr>
            <w:rFonts w:eastAsiaTheme="minorEastAsia"/>
          </w:rPr>
          <w:t xml:space="preserve"> general linear hypothesis</w:t>
        </w:r>
      </w:ins>
      <w:ins w:id="9" w:author="Ilana Trumble" w:date="2019-05-31T10:13:00Z">
        <w:r w:rsidR="008E6B0E">
          <w:rPr>
            <w:rFonts w:eastAsiaTheme="minorEastAsia"/>
          </w:rPr>
          <w:t>, and derive its corresponding distribution</w:t>
        </w:r>
      </w:ins>
      <w:ins w:id="10" w:author="Ilana Trumble" w:date="2019-05-31T10:12:00Z">
        <w:r w:rsidR="008E6B0E">
          <w:rPr>
            <w:rFonts w:eastAsiaTheme="minorEastAsia"/>
          </w:rPr>
          <w:t xml:space="preserve">. </w:t>
        </w:r>
      </w:ins>
      <w:ins w:id="11" w:author="Ilana Trumble" w:date="2019-05-31T10:15:00Z">
        <w:r w:rsidR="008E6B0E">
          <w:rPr>
            <w:rFonts w:eastAsiaTheme="minorEastAsia"/>
          </w:rPr>
          <w:t xml:space="preserve">Simulations studies confirm that the expected nominal Type I error rate for the general linear hypothesis test statistic are met. </w:t>
        </w:r>
      </w:ins>
      <w:r w:rsidR="001B0C9A">
        <w:rPr>
          <w:rFonts w:eastAsiaTheme="minorEastAsia"/>
        </w:rPr>
        <w:t xml:space="preserve">Simulation studies </w:t>
      </w:r>
      <w:ins w:id="12" w:author="Ilana Trumble" w:date="2019-05-31T10:15:00Z">
        <w:r w:rsidR="008E6B0E">
          <w:rPr>
            <w:rFonts w:eastAsiaTheme="minorEastAsia"/>
          </w:rPr>
          <w:t xml:space="preserve">are also used to </w:t>
        </w:r>
      </w:ins>
      <w:r w:rsidR="001B0C9A">
        <w:rPr>
          <w:rFonts w:eastAsiaTheme="minorEastAsia"/>
        </w:rPr>
        <w:t>compare the performance of the quasil</w:t>
      </w:r>
      <w:r w:rsidR="00D37471">
        <w:rPr>
          <w:rFonts w:eastAsiaTheme="minorEastAsia"/>
        </w:rPr>
        <w:t>exicographic model, mixed model</w:t>
      </w:r>
      <w:r w:rsidR="001B0C9A">
        <w:rPr>
          <w:rFonts w:eastAsiaTheme="minorEastAsia"/>
        </w:rPr>
        <w:t xml:space="preserve">, and GEE. </w:t>
      </w:r>
      <w:ins w:id="13" w:author="Ilana Trumble" w:date="2019-05-31T10:16:00Z">
        <w:r w:rsidR="008E6B0E">
          <w:rPr>
            <w:rFonts w:eastAsiaTheme="minorEastAsia"/>
          </w:rPr>
          <w:t xml:space="preserve">The utility of this method is demonstrated </w:t>
        </w:r>
      </w:ins>
      <w:ins w:id="14" w:author="Ilana Trumble" w:date="2019-05-31T10:18:00Z">
        <w:r w:rsidR="006F5694">
          <w:rPr>
            <w:rFonts w:eastAsiaTheme="minorEastAsia"/>
          </w:rPr>
          <w:t>for</w:t>
        </w:r>
      </w:ins>
      <w:ins w:id="15" w:author="Ilana Trumble" w:date="2019-05-31T10:16:00Z">
        <w:r w:rsidR="008E6B0E">
          <w:rPr>
            <w:rFonts w:eastAsiaTheme="minorEastAsia"/>
          </w:rPr>
          <w:t xml:space="preserve"> an epigenetics study </w:t>
        </w:r>
      </w:ins>
      <w:ins w:id="16" w:author="Ilana Trumble" w:date="2019-05-31T10:17:00Z">
        <w:r w:rsidR="008E6B0E">
          <w:rPr>
            <w:rFonts w:eastAsiaTheme="minorEastAsia"/>
          </w:rPr>
          <w:t xml:space="preserve">examining the relationship between differentially methylated positions (DMPs) in </w:t>
        </w:r>
      </w:ins>
      <w:ins w:id="17" w:author="Ilana Trumble" w:date="2019-05-31T10:18:00Z">
        <w:r w:rsidR="008E6B0E">
          <w:rPr>
            <w:rFonts w:eastAsiaTheme="minorEastAsia"/>
          </w:rPr>
          <w:t>fetal cord blood and the subsequent development of allerg</w:t>
        </w:r>
        <w:r w:rsidR="006F5694">
          <w:rPr>
            <w:rFonts w:eastAsiaTheme="minorEastAsia"/>
          </w:rPr>
          <w:t>ic disease</w:t>
        </w:r>
        <w:r w:rsidR="008E6B0E">
          <w:rPr>
            <w:rFonts w:eastAsiaTheme="minorEastAsia"/>
          </w:rPr>
          <w:t xml:space="preserve">. </w:t>
        </w:r>
      </w:ins>
    </w:p>
    <w:p w14:paraId="3BD0DC8B" w14:textId="77777777" w:rsidR="006D2970" w:rsidRDefault="006D2970">
      <w:pPr>
        <w:rPr>
          <w:rFonts w:eastAsiaTheme="minorEastAsia"/>
        </w:rPr>
      </w:pPr>
    </w:p>
    <w:p w14:paraId="403FCD32" w14:textId="7AA4F21E" w:rsidR="006D2970" w:rsidRPr="00746382" w:rsidRDefault="006D2970" w:rsidP="006D2970">
      <w:pPr>
        <w:rPr>
          <w:b/>
        </w:rPr>
      </w:pPr>
      <w:r>
        <w:rPr>
          <w:b/>
        </w:rPr>
        <w:t>Paper 2</w:t>
      </w:r>
      <w:r w:rsidRPr="00746382">
        <w:rPr>
          <w:b/>
        </w:rPr>
        <w:t xml:space="preserve">: </w:t>
      </w:r>
      <w:r>
        <w:t>Where do</w:t>
      </w:r>
      <w:del w:id="18" w:author="Ilana Trumble" w:date="2019-05-31T10:43:00Z">
        <w:r w:rsidDel="00A60998">
          <w:delText>es</w:delText>
        </w:r>
      </w:del>
      <w:r>
        <w:t xml:space="preserve"> the </w:t>
      </w:r>
      <w:ins w:id="19" w:author="Ilana Trumble" w:date="2019-05-31T10:43:00Z">
        <w:r w:rsidR="00A60998">
          <w:t xml:space="preserve">quasilexicographic model, </w:t>
        </w:r>
      </w:ins>
      <w:r>
        <w:t>mixed model</w:t>
      </w:r>
      <w:ins w:id="20" w:author="Ilana Trumble" w:date="2019-05-31T10:43:00Z">
        <w:r w:rsidR="00A60998">
          <w:t xml:space="preserve">, and </w:t>
        </w:r>
      </w:ins>
      <w:del w:id="21" w:author="Ilana Trumble" w:date="2019-05-31T10:43:00Z">
        <w:r w:rsidDel="00A60998">
          <w:delText xml:space="preserve"> and </w:delText>
        </w:r>
      </w:del>
      <w:r>
        <w:t>GEE fail?</w:t>
      </w:r>
    </w:p>
    <w:p w14:paraId="6AAFC8C2" w14:textId="77777777" w:rsidR="006D2970" w:rsidRDefault="006D2970" w:rsidP="006D2970"/>
    <w:p w14:paraId="74B5B342" w14:textId="73A75368" w:rsidR="006D2970" w:rsidRDefault="006D2970" w:rsidP="006D2970">
      <w:r>
        <w:t xml:space="preserve">Title: </w:t>
      </w:r>
      <w:ins w:id="22" w:author="Ilana Trumble" w:date="2019-05-31T10:19:00Z">
        <w:r w:rsidR="006F5694">
          <w:t>Analysis</w:t>
        </w:r>
      </w:ins>
      <w:r>
        <w:t xml:space="preserve"> method</w:t>
      </w:r>
      <w:ins w:id="23" w:author="Ilana Trumble" w:date="2019-05-31T10:19:00Z">
        <w:r w:rsidR="006F5694">
          <w:t>s</w:t>
        </w:r>
      </w:ins>
      <w:r>
        <w:t xml:space="preserve"> for longitudinal and multilevel studies with Gaussian outcomes</w:t>
      </w:r>
      <w:ins w:id="24" w:author="Ilana Trumble" w:date="2019-05-31T10:23:00Z">
        <w:r w:rsidR="005C0669">
          <w:t xml:space="preserve"> and data that is missing completely at random</w:t>
        </w:r>
      </w:ins>
    </w:p>
    <w:p w14:paraId="79AAE3AF" w14:textId="77777777" w:rsidR="006D2970" w:rsidRDefault="006D2970" w:rsidP="006D2970"/>
    <w:p w14:paraId="2BEDA264" w14:textId="01D0D1AC" w:rsidR="006D2970" w:rsidRDefault="006D2970" w:rsidP="006D2970">
      <w:r>
        <w:rPr>
          <w:rFonts w:eastAsiaTheme="minorEastAsia"/>
        </w:rPr>
        <w:t xml:space="preserve">Current approaches for analyzing multilevel and longitudinal data, such as mixed models and generalized estimating equations (GEE), have notable limitations. Specifically, these models can fail to converge, can yield biased parameter estimates, and can produce inflated Type I error rates that can subsequently impact statistical inference. </w:t>
      </w:r>
      <w:ins w:id="25" w:author="Ilana Trumble" w:date="2019-05-31T10:20:00Z">
        <w:r w:rsidR="006F5694">
          <w:rPr>
            <w:rFonts w:eastAsiaTheme="minorEastAsia"/>
          </w:rPr>
          <w:t xml:space="preserve">We have previously introduced a novel approach called the quasilexicographic method which overcomes these limitations in certain cases. </w:t>
        </w:r>
      </w:ins>
      <w:r>
        <w:rPr>
          <w:rFonts w:eastAsiaTheme="minorEastAsia"/>
        </w:rPr>
        <w:t>In this paper, we</w:t>
      </w:r>
      <w:ins w:id="26" w:author="Ilana Trumble" w:date="2019-05-31T10:23:00Z">
        <w:r w:rsidR="005C0669">
          <w:rPr>
            <w:rFonts w:eastAsiaTheme="minorEastAsia"/>
          </w:rPr>
          <w:t xml:space="preserve"> use simulation studies to</w:t>
        </w:r>
      </w:ins>
      <w:r>
        <w:rPr>
          <w:rFonts w:eastAsiaTheme="minorEastAsia"/>
        </w:rPr>
        <w:t xml:space="preserve"> identify</w:t>
      </w:r>
      <w:ins w:id="27" w:author="Ilana Trumble" w:date="2019-05-31T10:22:00Z">
        <w:r w:rsidR="005C0669">
          <w:rPr>
            <w:rFonts w:eastAsiaTheme="minorEastAsia"/>
          </w:rPr>
          <w:t xml:space="preserve"> </w:t>
        </w:r>
      </w:ins>
      <w:r>
        <w:rPr>
          <w:rFonts w:eastAsiaTheme="minorEastAsia"/>
        </w:rPr>
        <w:t xml:space="preserve">specific situations and criteria </w:t>
      </w:r>
      <w:ins w:id="28" w:author="Ilana Trumble" w:date="2019-05-31T10:21:00Z">
        <w:r w:rsidR="006F5694">
          <w:rPr>
            <w:rFonts w:eastAsiaTheme="minorEastAsia"/>
          </w:rPr>
          <w:t>for which</w:t>
        </w:r>
      </w:ins>
      <w:r>
        <w:rPr>
          <w:rFonts w:eastAsiaTheme="minorEastAsia"/>
        </w:rPr>
        <w:t xml:space="preserve"> limitations in convergence, estimation, and inference</w:t>
      </w:r>
      <w:ins w:id="29" w:author="Ilana Trumble" w:date="2019-05-31T10:21:00Z">
        <w:r w:rsidR="006F5694">
          <w:rPr>
            <w:rFonts w:eastAsiaTheme="minorEastAsia"/>
          </w:rPr>
          <w:t xml:space="preserve"> exist</w:t>
        </w:r>
      </w:ins>
      <w:r>
        <w:rPr>
          <w:rFonts w:eastAsiaTheme="minorEastAsia"/>
        </w:rPr>
        <w:t xml:space="preserve"> for </w:t>
      </w:r>
      <w:ins w:id="30" w:author="Ilana Trumble" w:date="2019-05-31T10:21:00Z">
        <w:r w:rsidR="006F5694">
          <w:rPr>
            <w:rFonts w:eastAsiaTheme="minorEastAsia"/>
          </w:rPr>
          <w:t xml:space="preserve">the quasilexicographic method, </w:t>
        </w:r>
      </w:ins>
      <w:r>
        <w:rPr>
          <w:rFonts w:eastAsiaTheme="minorEastAsia"/>
        </w:rPr>
        <w:t>mixed models</w:t>
      </w:r>
      <w:ins w:id="31" w:author="Ilana Trumble" w:date="2019-05-31T10:21:00Z">
        <w:r w:rsidR="006F5694">
          <w:rPr>
            <w:rFonts w:eastAsiaTheme="minorEastAsia"/>
          </w:rPr>
          <w:t>,</w:t>
        </w:r>
      </w:ins>
      <w:r>
        <w:rPr>
          <w:rFonts w:eastAsiaTheme="minorEastAsia"/>
        </w:rPr>
        <w:t xml:space="preserve"> and GEE</w:t>
      </w:r>
      <w:ins w:id="32" w:author="Ilana Trumble" w:date="2019-05-31T10:22:00Z">
        <w:r w:rsidR="005C0669">
          <w:rPr>
            <w:rFonts w:eastAsiaTheme="minorEastAsia"/>
          </w:rPr>
          <w:t xml:space="preserve"> for data that is missing completely at random (MCAR)</w:t>
        </w:r>
      </w:ins>
      <w:r>
        <w:rPr>
          <w:rFonts w:eastAsiaTheme="minorEastAsia"/>
        </w:rPr>
        <w:t xml:space="preserve">. </w:t>
      </w:r>
      <w:ins w:id="33" w:author="Ilana Trumble" w:date="2019-05-31T10:22:00Z">
        <w:r w:rsidR="005C0669">
          <w:rPr>
            <w:rFonts w:eastAsiaTheme="minorEastAsia"/>
          </w:rPr>
          <w:t xml:space="preserve">Power </w:t>
        </w:r>
      </w:ins>
      <w:ins w:id="34" w:author="Ilana Trumble" w:date="2019-05-31T10:23:00Z">
        <w:r w:rsidR="005C0669">
          <w:rPr>
            <w:rFonts w:eastAsiaTheme="minorEastAsia"/>
          </w:rPr>
          <w:t>is also compared between the three methods</w:t>
        </w:r>
      </w:ins>
      <w:ins w:id="35" w:author="Ilana Trumble" w:date="2019-05-31T10:22:00Z">
        <w:r w:rsidR="005C0669">
          <w:rPr>
            <w:rFonts w:eastAsiaTheme="minorEastAsia"/>
          </w:rPr>
          <w:t xml:space="preserve">. </w:t>
        </w:r>
      </w:ins>
      <w:r>
        <w:rPr>
          <w:rFonts w:eastAsiaTheme="minorEastAsia"/>
        </w:rPr>
        <w:t xml:space="preserve">Sample size and missing data are investigated as factors relating to model failure. </w:t>
      </w:r>
    </w:p>
    <w:p w14:paraId="56A98428" w14:textId="77777777" w:rsidR="006D2970" w:rsidRDefault="006D2970">
      <w:pPr>
        <w:rPr>
          <w:ins w:id="36" w:author="Ilana Trumble" w:date="2019-05-31T10:24:00Z"/>
        </w:rPr>
      </w:pPr>
    </w:p>
    <w:p w14:paraId="69D77139" w14:textId="77777777" w:rsidR="002F35D8" w:rsidRPr="00332769" w:rsidRDefault="002F35D8"/>
    <w:p w14:paraId="2D4E8674" w14:textId="77777777" w:rsidR="009526EE" w:rsidRDefault="009526EE"/>
    <w:p w14:paraId="6AE9DB45" w14:textId="4FE635E9" w:rsidR="009526EE" w:rsidRDefault="009526EE">
      <w:pPr>
        <w:rPr>
          <w:ins w:id="37" w:author="Ilana Trumble" w:date="2019-05-31T10:24:00Z"/>
        </w:rPr>
      </w:pPr>
      <w:r w:rsidRPr="00746382">
        <w:rPr>
          <w:b/>
        </w:rPr>
        <w:lastRenderedPageBreak/>
        <w:t xml:space="preserve">Paper 3: </w:t>
      </w:r>
      <w:r>
        <w:t xml:space="preserve">Tutorial paper applied to </w:t>
      </w:r>
      <w:ins w:id="38" w:author="Ilana Trumble" w:date="2019-05-31T10:24:00Z">
        <w:r w:rsidR="002F35D8">
          <w:t>epigenetics study</w:t>
        </w:r>
      </w:ins>
    </w:p>
    <w:p w14:paraId="578356FB" w14:textId="77777777" w:rsidR="002F35D8" w:rsidRDefault="002F35D8"/>
    <w:p w14:paraId="2E3927F7" w14:textId="78FB22BB" w:rsidR="00746382" w:rsidRDefault="00746382">
      <w:r>
        <w:t xml:space="preserve">Title: </w:t>
      </w:r>
      <w:r w:rsidR="00304F16">
        <w:t xml:space="preserve">Tutorial on </w:t>
      </w:r>
      <w:r w:rsidR="00747D82">
        <w:t>analyzing</w:t>
      </w:r>
      <w:r w:rsidR="00304F16">
        <w:t xml:space="preserve"> </w:t>
      </w:r>
      <w:ins w:id="39" w:author="Ilana Trumble" w:date="2019-05-31T10:25:00Z">
        <w:r w:rsidR="002F35D8">
          <w:t>a</w:t>
        </w:r>
      </w:ins>
      <w:ins w:id="40" w:author="Ilana Trumble" w:date="2019-05-31T10:40:00Z">
        <w:r w:rsidR="00100F5C">
          <w:t>n</w:t>
        </w:r>
      </w:ins>
      <w:ins w:id="41" w:author="Ilana Trumble" w:date="2019-05-31T10:25:00Z">
        <w:r w:rsidR="002F35D8">
          <w:t xml:space="preserve"> epigenetics </w:t>
        </w:r>
      </w:ins>
      <w:r w:rsidR="00304F16">
        <w:t>stud</w:t>
      </w:r>
      <w:ins w:id="42" w:author="Ilana Trumble" w:date="2019-05-31T10:25:00Z">
        <w:r w:rsidR="002F35D8">
          <w:t>y</w:t>
        </w:r>
      </w:ins>
      <w:ins w:id="43" w:author="Ilana Trumble" w:date="2019-05-31T10:40:00Z">
        <w:r w:rsidR="00100F5C">
          <w:t xml:space="preserve"> with correlated outcomes</w:t>
        </w:r>
      </w:ins>
    </w:p>
    <w:p w14:paraId="61BEF9E2" w14:textId="77777777" w:rsidR="00746382" w:rsidRDefault="00746382"/>
    <w:p w14:paraId="288DE812" w14:textId="4A0E587C" w:rsidR="009526EE" w:rsidRDefault="002F35D8">
      <w:ins w:id="44" w:author="Ilana Trumble" w:date="2019-05-31T10:26:00Z">
        <w:r>
          <w:t xml:space="preserve">Previous studies have shown that maternal diet during pregnancy can </w:t>
        </w:r>
      </w:ins>
      <w:ins w:id="45" w:author="Ilana Trumble" w:date="2019-05-31T10:27:00Z">
        <w:r>
          <w:t xml:space="preserve">effect epigenetic methylation in fetal cord blood. These epigenetic changes have been further shown to impact </w:t>
        </w:r>
      </w:ins>
      <w:ins w:id="46" w:author="Ilana Trumble" w:date="2019-05-31T10:40:00Z">
        <w:r w:rsidR="00100F5C">
          <w:t>the</w:t>
        </w:r>
      </w:ins>
      <w:ins w:id="47" w:author="Ilana Trumble" w:date="2019-05-31T10:27:00Z">
        <w:r>
          <w:t xml:space="preserve"> </w:t>
        </w:r>
      </w:ins>
      <w:ins w:id="48" w:author="Ilana Trumble" w:date="2019-05-31T10:30:00Z">
        <w:r w:rsidR="00100F5C">
          <w:t>development of allergic disease in</w:t>
        </w:r>
        <w:r>
          <w:t xml:space="preserve"> the child later in life</w:t>
        </w:r>
      </w:ins>
      <w:ins w:id="49" w:author="Ilana Trumble" w:date="2019-05-31T10:27:00Z">
        <w:r>
          <w:t xml:space="preserve">. </w:t>
        </w:r>
      </w:ins>
      <w:ins w:id="50" w:author="Ilana Trumble" w:date="2019-05-31T10:28:00Z">
        <w:r>
          <w:t>In this paper, we provide a tutorial for analyzing</w:t>
        </w:r>
      </w:ins>
      <w:ins w:id="51" w:author="Ilana Trumble" w:date="2019-05-31T10:30:00Z">
        <w:r>
          <w:t xml:space="preserve"> </w:t>
        </w:r>
      </w:ins>
      <w:ins w:id="52" w:author="Ilana Trumble" w:date="2019-05-31T10:28:00Z">
        <w:r>
          <w:t xml:space="preserve">the association between fetal blood differentially methylation positions (DMPs) and </w:t>
        </w:r>
      </w:ins>
      <w:ins w:id="53" w:author="Ilana Trumble" w:date="2019-05-31T10:29:00Z">
        <w:r>
          <w:t xml:space="preserve">cytokines, which are released during the immune response to allergens. </w:t>
        </w:r>
      </w:ins>
      <w:ins w:id="54" w:author="Ilana Trumble" w:date="2019-05-31T10:31:00Z">
        <w:r w:rsidR="003B2BFE">
          <w:t xml:space="preserve">Current approaches for analyzing this type of data do not account for the correlation between </w:t>
        </w:r>
      </w:ins>
      <w:ins w:id="55" w:author="Ilana Trumble" w:date="2019-05-31T10:32:00Z">
        <w:r w:rsidR="003B2BFE">
          <w:t>cytokines</w:t>
        </w:r>
      </w:ins>
      <w:ins w:id="56" w:author="Ilana Trumble" w:date="2019-05-31T10:31:00Z">
        <w:r w:rsidR="003B2BFE">
          <w:t xml:space="preserve">. We </w:t>
        </w:r>
      </w:ins>
      <w:ins w:id="57" w:author="Ilana Trumble" w:date="2019-05-31T10:36:00Z">
        <w:r w:rsidR="003B2BFE">
          <w:t>prove</w:t>
        </w:r>
      </w:ins>
      <w:ins w:id="58" w:author="Ilana Trumble" w:date="2019-05-31T10:31:00Z">
        <w:r w:rsidR="003B2BFE">
          <w:t xml:space="preserve"> that when this correlation is ignored, power is lost. Instead, we propose</w:t>
        </w:r>
      </w:ins>
      <w:ins w:id="59" w:author="Ilana Trumble" w:date="2019-05-31T10:33:00Z">
        <w:r w:rsidR="003B2BFE">
          <w:t xml:space="preserve"> that</w:t>
        </w:r>
      </w:ins>
      <w:ins w:id="60" w:author="Ilana Trumble" w:date="2019-05-31T10:31:00Z">
        <w:r w:rsidR="003B2BFE">
          <w:t xml:space="preserve"> </w:t>
        </w:r>
      </w:ins>
      <w:ins w:id="61" w:author="Ilana Trumble" w:date="2019-05-31T10:30:00Z">
        <w:r>
          <w:t>longitudinal and multilevel analysis methods</w:t>
        </w:r>
      </w:ins>
      <w:ins w:id="62" w:author="Ilana Trumble" w:date="2019-05-31T10:33:00Z">
        <w:r w:rsidR="003B2BFE">
          <w:t xml:space="preserve"> be applied to this data</w:t>
        </w:r>
      </w:ins>
      <w:ins w:id="63" w:author="Ilana Trumble" w:date="2019-05-31T10:30:00Z">
        <w:r>
          <w:t>.</w:t>
        </w:r>
      </w:ins>
      <w:ins w:id="64" w:author="Ilana Trumble" w:date="2019-05-31T10:33:00Z">
        <w:r w:rsidR="003B2BFE">
          <w:t xml:space="preserve"> Specifically, we present a tutorial for applying our newly introduced quasilexicographic method to this type of data</w:t>
        </w:r>
      </w:ins>
      <w:ins w:id="65" w:author="Ilana Trumble" w:date="2019-05-31T10:36:00Z">
        <w:r w:rsidR="003B2BFE">
          <w:t xml:space="preserve">, which </w:t>
        </w:r>
        <w:r w:rsidR="00100F5C">
          <w:t>account</w:t>
        </w:r>
      </w:ins>
      <w:ins w:id="66" w:author="Ilana Trumble" w:date="2019-05-31T10:46:00Z">
        <w:r w:rsidR="009F7071">
          <w:t>s</w:t>
        </w:r>
      </w:ins>
      <w:ins w:id="67" w:author="Ilana Trumble" w:date="2019-05-31T10:36:00Z">
        <w:r w:rsidR="003B2BFE">
          <w:t xml:space="preserve"> for </w:t>
        </w:r>
      </w:ins>
      <w:ins w:id="68" w:author="Ilana Trumble" w:date="2019-05-31T10:37:00Z">
        <w:r w:rsidR="003B2BFE">
          <w:t>the</w:t>
        </w:r>
      </w:ins>
      <w:ins w:id="69" w:author="Ilana Trumble" w:date="2019-05-31T10:36:00Z">
        <w:r w:rsidR="003B2BFE">
          <w:t xml:space="preserve"> </w:t>
        </w:r>
      </w:ins>
      <w:ins w:id="70" w:author="Ilana Trumble" w:date="2019-05-31T10:37:00Z">
        <w:r w:rsidR="003B2BFE">
          <w:t>correlation between cytokines</w:t>
        </w:r>
      </w:ins>
      <w:ins w:id="71" w:author="Ilana Trumble" w:date="2019-05-31T10:33:00Z">
        <w:r w:rsidR="003B2BFE">
          <w:t xml:space="preserve">. We present an alpha-spending approach, </w:t>
        </w:r>
      </w:ins>
      <w:ins w:id="72" w:author="Ilana Trumble" w:date="2019-05-31T10:34:00Z">
        <w:r w:rsidR="003B2BFE">
          <w:t xml:space="preserve">which distributes the type I error over the duration of sequential tests. </w:t>
        </w:r>
      </w:ins>
      <w:ins w:id="73" w:author="Ilana Trumble" w:date="2019-05-31T10:38:00Z">
        <w:r w:rsidR="009B6C59">
          <w:t xml:space="preserve">We first test the overall hypothesis that there is no association between cytokines and </w:t>
        </w:r>
      </w:ins>
      <w:ins w:id="74" w:author="Ilana Trumble" w:date="2019-05-31T10:47:00Z">
        <w:r w:rsidR="009F7071">
          <w:t>DMPs</w:t>
        </w:r>
      </w:ins>
      <w:ins w:id="75" w:author="Ilana Trumble" w:date="2019-05-31T10:38:00Z">
        <w:r w:rsidR="009B6C59">
          <w:t>. If this test is significant, we</w:t>
        </w:r>
      </w:ins>
      <w:ins w:id="76" w:author="Ilana Trumble" w:date="2019-05-31T10:41:00Z">
        <w:r w:rsidR="00100F5C">
          <w:t xml:space="preserve"> then</w:t>
        </w:r>
      </w:ins>
      <w:ins w:id="77" w:author="Ilana Trumble" w:date="2019-05-31T10:38:00Z">
        <w:r w:rsidR="009B6C59">
          <w:t xml:space="preserve"> step down and test each </w:t>
        </w:r>
      </w:ins>
      <w:ins w:id="78" w:author="Ilana Trumble" w:date="2019-05-31T10:47:00Z">
        <w:r w:rsidR="009F7071">
          <w:t>DMP</w:t>
        </w:r>
      </w:ins>
      <w:ins w:id="79" w:author="Ilana Trumble" w:date="2019-05-31T10:38:00Z">
        <w:r w:rsidR="009B6C59">
          <w:t xml:space="preserve"> individually. </w:t>
        </w:r>
      </w:ins>
      <w:ins w:id="80" w:author="Ilana Trumble" w:date="2019-05-31T10:46:00Z">
        <w:r w:rsidR="009F7071">
          <w:t>It is known which</w:t>
        </w:r>
      </w:ins>
      <w:ins w:id="81" w:author="Ilana Trumble" w:date="2019-05-31T10:47:00Z">
        <w:r w:rsidR="009F7071">
          <w:t xml:space="preserve"> DMPs are related to cytokines, and so we are able to compare our results with what is known in the scientific literature. </w:t>
        </w:r>
      </w:ins>
      <w:bookmarkStart w:id="82" w:name="_GoBack"/>
      <w:bookmarkEnd w:id="82"/>
      <w:ins w:id="83" w:author="Ilana Trumble" w:date="2019-05-31T10:38:00Z">
        <w:r w:rsidR="009B6C59">
          <w:t>This approach c</w:t>
        </w:r>
      </w:ins>
      <w:ins w:id="84" w:author="Ilana Trumble" w:date="2019-05-31T10:40:00Z">
        <w:r w:rsidR="009B6C59">
          <w:t>an</w:t>
        </w:r>
      </w:ins>
      <w:ins w:id="85" w:author="Ilana Trumble" w:date="2019-05-31T10:38:00Z">
        <w:r w:rsidR="009B6C59">
          <w:t xml:space="preserve"> be applied to </w:t>
        </w:r>
      </w:ins>
      <w:ins w:id="86" w:author="Ilana Trumble" w:date="2019-05-31T10:41:00Z">
        <w:r w:rsidR="00100F5C">
          <w:t xml:space="preserve">many </w:t>
        </w:r>
      </w:ins>
      <w:ins w:id="87" w:author="Ilana Trumble" w:date="2019-05-31T10:38:00Z">
        <w:r w:rsidR="009B6C59">
          <w:t xml:space="preserve">big-data epigenetic studies. </w:t>
        </w:r>
      </w:ins>
    </w:p>
    <w:sectPr w:rsidR="009526EE" w:rsidSect="00DA1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EE"/>
    <w:rsid w:val="00015058"/>
    <w:rsid w:val="00022F85"/>
    <w:rsid w:val="000523FF"/>
    <w:rsid w:val="000A2AFE"/>
    <w:rsid w:val="000B6E38"/>
    <w:rsid w:val="000C0E08"/>
    <w:rsid w:val="000D0FDB"/>
    <w:rsid w:val="000F6048"/>
    <w:rsid w:val="00100F5C"/>
    <w:rsid w:val="00106FD5"/>
    <w:rsid w:val="00112DE1"/>
    <w:rsid w:val="001728A3"/>
    <w:rsid w:val="001B0C9A"/>
    <w:rsid w:val="0020650F"/>
    <w:rsid w:val="002221C7"/>
    <w:rsid w:val="00226FD5"/>
    <w:rsid w:val="00237D43"/>
    <w:rsid w:val="002869B5"/>
    <w:rsid w:val="00296681"/>
    <w:rsid w:val="002B1F1D"/>
    <w:rsid w:val="002B3F4F"/>
    <w:rsid w:val="002C71E6"/>
    <w:rsid w:val="002C7C9F"/>
    <w:rsid w:val="002F35D8"/>
    <w:rsid w:val="00304F16"/>
    <w:rsid w:val="00332769"/>
    <w:rsid w:val="003351FF"/>
    <w:rsid w:val="00345C06"/>
    <w:rsid w:val="003502CD"/>
    <w:rsid w:val="00363481"/>
    <w:rsid w:val="00373B1C"/>
    <w:rsid w:val="0038348F"/>
    <w:rsid w:val="003B268D"/>
    <w:rsid w:val="003B2BFE"/>
    <w:rsid w:val="003B633E"/>
    <w:rsid w:val="003C179F"/>
    <w:rsid w:val="003C64CE"/>
    <w:rsid w:val="00415CF6"/>
    <w:rsid w:val="00421521"/>
    <w:rsid w:val="004466A6"/>
    <w:rsid w:val="00482DF7"/>
    <w:rsid w:val="004D3858"/>
    <w:rsid w:val="004E0549"/>
    <w:rsid w:val="004F0507"/>
    <w:rsid w:val="00504CAE"/>
    <w:rsid w:val="005112AD"/>
    <w:rsid w:val="005502E0"/>
    <w:rsid w:val="0056277F"/>
    <w:rsid w:val="00597A0A"/>
    <w:rsid w:val="005C0669"/>
    <w:rsid w:val="005E6A22"/>
    <w:rsid w:val="005E6E04"/>
    <w:rsid w:val="005F1842"/>
    <w:rsid w:val="00600239"/>
    <w:rsid w:val="00624E76"/>
    <w:rsid w:val="00626DFF"/>
    <w:rsid w:val="0066308F"/>
    <w:rsid w:val="006649B8"/>
    <w:rsid w:val="006B23D7"/>
    <w:rsid w:val="006C3A99"/>
    <w:rsid w:val="006D2970"/>
    <w:rsid w:val="006D46F5"/>
    <w:rsid w:val="006F5694"/>
    <w:rsid w:val="006F66E2"/>
    <w:rsid w:val="00710113"/>
    <w:rsid w:val="00713167"/>
    <w:rsid w:val="00746382"/>
    <w:rsid w:val="00747D82"/>
    <w:rsid w:val="0077393B"/>
    <w:rsid w:val="00791A91"/>
    <w:rsid w:val="007E0B5E"/>
    <w:rsid w:val="007F0D86"/>
    <w:rsid w:val="008037B1"/>
    <w:rsid w:val="0080496E"/>
    <w:rsid w:val="00840B8A"/>
    <w:rsid w:val="008415AF"/>
    <w:rsid w:val="0085263F"/>
    <w:rsid w:val="00883B64"/>
    <w:rsid w:val="00896FC2"/>
    <w:rsid w:val="00897A67"/>
    <w:rsid w:val="008A552B"/>
    <w:rsid w:val="008C307D"/>
    <w:rsid w:val="008C73AC"/>
    <w:rsid w:val="008E18D1"/>
    <w:rsid w:val="008E6B0E"/>
    <w:rsid w:val="008F48B7"/>
    <w:rsid w:val="009526EE"/>
    <w:rsid w:val="009664D0"/>
    <w:rsid w:val="009667E5"/>
    <w:rsid w:val="00974904"/>
    <w:rsid w:val="00996B16"/>
    <w:rsid w:val="009A534E"/>
    <w:rsid w:val="009B6C59"/>
    <w:rsid w:val="009F7071"/>
    <w:rsid w:val="00A067A3"/>
    <w:rsid w:val="00A14B00"/>
    <w:rsid w:val="00A210B4"/>
    <w:rsid w:val="00A25224"/>
    <w:rsid w:val="00A60998"/>
    <w:rsid w:val="00AA1390"/>
    <w:rsid w:val="00B24141"/>
    <w:rsid w:val="00B671EC"/>
    <w:rsid w:val="00B67C1A"/>
    <w:rsid w:val="00B927E9"/>
    <w:rsid w:val="00BB5665"/>
    <w:rsid w:val="00C40846"/>
    <w:rsid w:val="00C44D33"/>
    <w:rsid w:val="00CB46D8"/>
    <w:rsid w:val="00CF41D0"/>
    <w:rsid w:val="00D25D9C"/>
    <w:rsid w:val="00D37471"/>
    <w:rsid w:val="00D42606"/>
    <w:rsid w:val="00D853D7"/>
    <w:rsid w:val="00DA1CE3"/>
    <w:rsid w:val="00DC516C"/>
    <w:rsid w:val="00DC5416"/>
    <w:rsid w:val="00DD6766"/>
    <w:rsid w:val="00DF4036"/>
    <w:rsid w:val="00E001F9"/>
    <w:rsid w:val="00E14AB1"/>
    <w:rsid w:val="00E57303"/>
    <w:rsid w:val="00EA06FC"/>
    <w:rsid w:val="00ED4F6B"/>
    <w:rsid w:val="00EF7068"/>
    <w:rsid w:val="00F21C93"/>
    <w:rsid w:val="00F31812"/>
    <w:rsid w:val="00F51E49"/>
    <w:rsid w:val="00F90793"/>
    <w:rsid w:val="00F91331"/>
    <w:rsid w:val="00FA3D41"/>
    <w:rsid w:val="00FA75EC"/>
    <w:rsid w:val="00FC2CF8"/>
    <w:rsid w:val="00FC2D56"/>
    <w:rsid w:val="00FE3A4C"/>
    <w:rsid w:val="00FE3AD0"/>
    <w:rsid w:val="00FE58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5391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CF8"/>
    <w:rPr>
      <w:color w:val="808080"/>
    </w:rPr>
  </w:style>
  <w:style w:type="character" w:styleId="CommentReference">
    <w:name w:val="annotation reference"/>
    <w:basedOn w:val="DefaultParagraphFont"/>
    <w:uiPriority w:val="99"/>
    <w:semiHidden/>
    <w:unhideWhenUsed/>
    <w:rsid w:val="00FA3D41"/>
    <w:rPr>
      <w:sz w:val="18"/>
      <w:szCs w:val="18"/>
    </w:rPr>
  </w:style>
  <w:style w:type="paragraph" w:styleId="CommentText">
    <w:name w:val="annotation text"/>
    <w:basedOn w:val="Normal"/>
    <w:link w:val="CommentTextChar"/>
    <w:uiPriority w:val="99"/>
    <w:semiHidden/>
    <w:unhideWhenUsed/>
    <w:rsid w:val="00FA3D41"/>
  </w:style>
  <w:style w:type="character" w:customStyle="1" w:styleId="CommentTextChar">
    <w:name w:val="Comment Text Char"/>
    <w:basedOn w:val="DefaultParagraphFont"/>
    <w:link w:val="CommentText"/>
    <w:uiPriority w:val="99"/>
    <w:semiHidden/>
    <w:rsid w:val="00FA3D41"/>
  </w:style>
  <w:style w:type="paragraph" w:styleId="CommentSubject">
    <w:name w:val="annotation subject"/>
    <w:basedOn w:val="CommentText"/>
    <w:next w:val="CommentText"/>
    <w:link w:val="CommentSubjectChar"/>
    <w:uiPriority w:val="99"/>
    <w:semiHidden/>
    <w:unhideWhenUsed/>
    <w:rsid w:val="00FA3D41"/>
    <w:rPr>
      <w:b/>
      <w:bCs/>
      <w:sz w:val="20"/>
      <w:szCs w:val="20"/>
    </w:rPr>
  </w:style>
  <w:style w:type="character" w:customStyle="1" w:styleId="CommentSubjectChar">
    <w:name w:val="Comment Subject Char"/>
    <w:basedOn w:val="CommentTextChar"/>
    <w:link w:val="CommentSubject"/>
    <w:uiPriority w:val="99"/>
    <w:semiHidden/>
    <w:rsid w:val="00FA3D41"/>
    <w:rPr>
      <w:b/>
      <w:bCs/>
      <w:sz w:val="20"/>
      <w:szCs w:val="20"/>
    </w:rPr>
  </w:style>
  <w:style w:type="paragraph" w:styleId="BalloonText">
    <w:name w:val="Balloon Text"/>
    <w:basedOn w:val="Normal"/>
    <w:link w:val="BalloonTextChar"/>
    <w:uiPriority w:val="99"/>
    <w:semiHidden/>
    <w:unhideWhenUsed/>
    <w:rsid w:val="00FA3D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3D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633</Words>
  <Characters>3609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Trumble</dc:creator>
  <cp:keywords/>
  <dc:description/>
  <cp:lastModifiedBy>Ilana Trumble</cp:lastModifiedBy>
  <cp:revision>17</cp:revision>
  <dcterms:created xsi:type="dcterms:W3CDTF">2019-05-21T21:49:00Z</dcterms:created>
  <dcterms:modified xsi:type="dcterms:W3CDTF">2019-05-31T16:48:00Z</dcterms:modified>
</cp:coreProperties>
</file>